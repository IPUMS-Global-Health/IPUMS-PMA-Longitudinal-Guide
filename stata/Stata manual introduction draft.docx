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B159" w14:textId="07DD91A4" w:rsidR="00FE55E5" w:rsidRDefault="00FE55E5" w:rsidP="00BD0CB4">
      <w:pPr>
        <w:pStyle w:val="Heading1"/>
        <w:jc w:val="center"/>
      </w:pPr>
      <w:commentRangeStart w:id="0"/>
      <w:r w:rsidRPr="00FE55E5">
        <w:t>Performance Monitoring and Accountability</w:t>
      </w:r>
      <w:commentRangeEnd w:id="0"/>
      <w:r w:rsidR="001E624C">
        <w:rPr>
          <w:rStyle w:val="CommentReference"/>
          <w:rFonts w:asciiTheme="minorHAnsi" w:eastAsiaTheme="minorEastAsia" w:hAnsiTheme="minorHAnsi" w:cstheme="minorBidi"/>
          <w:b w:val="0"/>
          <w:bCs w:val="0"/>
          <w:caps w:val="0"/>
          <w:spacing w:val="0"/>
        </w:rPr>
        <w:commentReference w:id="0"/>
      </w:r>
    </w:p>
    <w:p w14:paraId="391A94DB" w14:textId="404C4693" w:rsidR="005E0D77" w:rsidRDefault="00FE55E5" w:rsidP="00BD0CB4">
      <w:pPr>
        <w:pStyle w:val="Heading1"/>
        <w:jc w:val="center"/>
      </w:pPr>
      <w:r>
        <w:t xml:space="preserve">Handbook of Longitudinal </w:t>
      </w:r>
      <w:r w:rsidRPr="00FE55E5">
        <w:t>Data Analys</w:t>
      </w:r>
      <w:r>
        <w:t>is with Examples using Stata™</w:t>
      </w:r>
    </w:p>
    <w:p w14:paraId="493C4859" w14:textId="28B05B18" w:rsidR="00FE55E5" w:rsidRDefault="00FE55E5" w:rsidP="00FE55E5"/>
    <w:p w14:paraId="10A37C9E" w14:textId="7DB0ADC9" w:rsidR="00FE55E5" w:rsidRPr="00743BE1" w:rsidRDefault="00FE55E5" w:rsidP="00BD0CB4">
      <w:pPr>
        <w:pStyle w:val="Heading1"/>
        <w:rPr>
          <w:b w:val="0"/>
          <w:bCs w:val="0"/>
        </w:rPr>
      </w:pPr>
      <w:r w:rsidRPr="00743BE1">
        <w:t>Introduction</w:t>
      </w:r>
    </w:p>
    <w:p w14:paraId="08F1455E" w14:textId="77777777" w:rsidR="00FE55E5" w:rsidRDefault="00FE55E5" w:rsidP="00FE55E5"/>
    <w:p w14:paraId="280D9EB6" w14:textId="29C62376" w:rsidR="00FE55E5" w:rsidRPr="003463D3" w:rsidRDefault="00FE55E5" w:rsidP="00FE55E5">
      <w:r w:rsidRPr="003463D3">
        <w:t>Performance Monitoring for Action (PMA)</w:t>
      </w:r>
      <w:r>
        <w:t xml:space="preserve"> conducts </w:t>
      </w:r>
      <w:r w:rsidRPr="003463D3">
        <w:t>low-cost, rapid-turnaround surveys that monitor key health and development indicators.</w:t>
      </w:r>
    </w:p>
    <w:p w14:paraId="38C6564B" w14:textId="732ABA07" w:rsidR="00FE55E5" w:rsidRPr="003463D3" w:rsidRDefault="00FE55E5" w:rsidP="00FE55E5">
      <w:r>
        <w:t>“</w:t>
      </w:r>
      <w:r w:rsidRPr="003463D3">
        <w:t>PMA surveys collect longitudinal data throughout a country at the household and health facility levels by female data collectors, known as resident enumerators, using mobile phones. The survey collects information from the same women and households over time for regular tracking of progress and for understanding the drivers of contraceptive use dynamics. The data are rapidly validated, aggregated, and prepared into tables and graphs, making results quickly available to stakeholders. PMA surveys can be integrated into national monitoring and evaluation systems using a low-cost, rapid-turnaround survey platform that can be adapted and used for various health data needs.</w:t>
      </w:r>
    </w:p>
    <w:p w14:paraId="2DDA280D" w14:textId="3D344E4F" w:rsidR="00FE55E5" w:rsidRPr="003463D3" w:rsidRDefault="00FE55E5" w:rsidP="00FE55E5">
      <w:r w:rsidRPr="003463D3">
        <w:t>The PMA project is implemented by local partner universities and research organizations who train and deploy the cadres of female resident enumerators.</w:t>
      </w:r>
      <w:r>
        <w:t>”</w:t>
      </w:r>
      <w:commentRangeStart w:id="1"/>
      <w:r>
        <w:rPr>
          <w:rStyle w:val="FootnoteReference"/>
        </w:rPr>
        <w:footnoteReference w:id="1"/>
      </w:r>
      <w:commentRangeEnd w:id="1"/>
      <w:r>
        <w:rPr>
          <w:rStyle w:val="CommentReference"/>
        </w:rPr>
        <w:commentReference w:id="1"/>
      </w:r>
    </w:p>
    <w:p w14:paraId="253F3C23" w14:textId="7314EAE6" w:rsidR="00FE55E5" w:rsidRPr="003463D3" w:rsidRDefault="00CD3C8C" w:rsidP="00612021">
      <w:pPr>
        <w:spacing w:before="100" w:beforeAutospacing="1" w:after="100" w:afterAutospacing="1" w:line="240" w:lineRule="auto"/>
      </w:pPr>
      <w:ins w:id="2" w:author="Dale Rhoda" w:date="2022-10-10T08:53:00Z">
        <w:r w:rsidRPr="00C666C5">
          <w:rPr>
            <w:rFonts w:ascii="Times New Roman" w:eastAsia="Times New Roman" w:hAnsi="Times New Roman" w:cs="Times New Roman"/>
            <w:sz w:val="24"/>
            <w:szCs w:val="24"/>
          </w:rPr>
          <w:t>IPUMS</w:t>
        </w:r>
      </w:ins>
      <w:ins w:id="3" w:author="Dale Rhoda" w:date="2022-10-10T08:54:00Z">
        <w:r>
          <w:rPr>
            <w:rFonts w:ascii="Times New Roman" w:eastAsia="Times New Roman" w:hAnsi="Times New Roman" w:cs="Times New Roman"/>
            <w:sz w:val="24"/>
            <w:szCs w:val="24"/>
          </w:rPr>
          <w:t xml:space="preserve"> PMA</w:t>
        </w:r>
      </w:ins>
      <w:ins w:id="4" w:author="Dale Rhoda" w:date="2022-10-10T08:53:00Z">
        <w:r w:rsidRPr="00C666C5">
          <w:rPr>
            <w:rFonts w:ascii="Times New Roman" w:eastAsia="Times New Roman" w:hAnsi="Times New Roman" w:cs="Times New Roman"/>
            <w:sz w:val="24"/>
            <w:szCs w:val="24"/>
          </w:rPr>
          <w:t xml:space="preserve"> </w:t>
        </w:r>
      </w:ins>
      <w:ins w:id="5" w:author="Dale Rhoda" w:date="2022-10-10T08:54:00Z">
        <w:r>
          <w:rPr>
            <w:rFonts w:ascii="Times New Roman" w:eastAsia="Times New Roman" w:hAnsi="Times New Roman" w:cs="Times New Roman"/>
            <w:sz w:val="24"/>
            <w:szCs w:val="24"/>
          </w:rPr>
          <w:t>makes available</w:t>
        </w:r>
      </w:ins>
      <w:ins w:id="6" w:author="Dale Rhoda" w:date="2022-10-10T08:53:00Z">
        <w:r w:rsidRPr="00C666C5">
          <w:rPr>
            <w:rFonts w:ascii="Times New Roman" w:eastAsia="Times New Roman" w:hAnsi="Times New Roman" w:cs="Times New Roman"/>
            <w:sz w:val="24"/>
            <w:szCs w:val="24"/>
          </w:rPr>
          <w:t xml:space="preserve"> </w:t>
        </w:r>
        <w:r w:rsidRPr="00C666C5">
          <w:rPr>
            <w:rFonts w:ascii="Times New Roman" w:eastAsia="Times New Roman" w:hAnsi="Times New Roman" w:cs="Times New Roman"/>
            <w:b/>
            <w:bCs/>
            <w:sz w:val="24"/>
            <w:szCs w:val="24"/>
          </w:rPr>
          <w:t>harmonized panel data</w:t>
        </w:r>
        <w:r w:rsidRPr="00C666C5">
          <w:rPr>
            <w:rFonts w:ascii="Times New Roman" w:eastAsia="Times New Roman" w:hAnsi="Times New Roman" w:cs="Times New Roman"/>
            <w:sz w:val="24"/>
            <w:szCs w:val="24"/>
          </w:rPr>
          <w:t xml:space="preserve"> focused on the reproductive and sexual health of women surveyed by our partners at </w:t>
        </w:r>
        <w:r>
          <w:fldChar w:fldCharType="begin"/>
        </w:r>
        <w:r>
          <w:instrText xml:space="preserve"> HYPERLINK "https://www.pmadata.org/" </w:instrText>
        </w:r>
        <w:r>
          <w:fldChar w:fldCharType="separate"/>
        </w:r>
        <w:r w:rsidRPr="00C666C5">
          <w:rPr>
            <w:rFonts w:ascii="Times New Roman" w:eastAsia="Times New Roman" w:hAnsi="Times New Roman" w:cs="Times New Roman"/>
            <w:color w:val="0000FF"/>
            <w:sz w:val="24"/>
            <w:szCs w:val="24"/>
            <w:u w:val="single"/>
          </w:rPr>
          <w:t>Performance Monitoring for Action</w:t>
        </w:r>
        <w:r>
          <w:rPr>
            <w:rFonts w:ascii="Times New Roman" w:eastAsia="Times New Roman" w:hAnsi="Times New Roman" w:cs="Times New Roman"/>
            <w:color w:val="0000FF"/>
            <w:sz w:val="24"/>
            <w:szCs w:val="24"/>
            <w:u w:val="single"/>
          </w:rPr>
          <w:fldChar w:fldCharType="end"/>
        </w:r>
        <w:r w:rsidRPr="00C666C5">
          <w:rPr>
            <w:rFonts w:ascii="Times New Roman" w:eastAsia="Times New Roman" w:hAnsi="Times New Roman" w:cs="Times New Roman"/>
            <w:sz w:val="24"/>
            <w:szCs w:val="24"/>
          </w:rPr>
          <w:t xml:space="preserve"> (PMA). Participating women will be interviewed up to three times over three years, so </w:t>
        </w:r>
      </w:ins>
      <w:ins w:id="7" w:author="Dale Rhoda" w:date="2022-10-10T08:54:00Z">
        <w:r>
          <w:rPr>
            <w:rFonts w:ascii="Times New Roman" w:eastAsia="Times New Roman" w:hAnsi="Times New Roman" w:cs="Times New Roman"/>
            <w:sz w:val="24"/>
            <w:szCs w:val="24"/>
          </w:rPr>
          <w:t>IPUMS</w:t>
        </w:r>
      </w:ins>
      <w:ins w:id="8" w:author="Dale Rhoda" w:date="2022-10-10T08:53:00Z">
        <w:r w:rsidRPr="00C666C5">
          <w:rPr>
            <w:rFonts w:ascii="Times New Roman" w:eastAsia="Times New Roman" w:hAnsi="Times New Roman" w:cs="Times New Roman"/>
            <w:sz w:val="24"/>
            <w:szCs w:val="24"/>
          </w:rPr>
          <w:t xml:space="preserve"> made big changes to </w:t>
        </w:r>
      </w:ins>
      <w:ins w:id="9" w:author="Dale Rhoda" w:date="2022-10-10T08:54:00Z">
        <w:r>
          <w:rPr>
            <w:rFonts w:ascii="Times New Roman" w:eastAsia="Times New Roman" w:hAnsi="Times New Roman" w:cs="Times New Roman"/>
            <w:sz w:val="24"/>
            <w:szCs w:val="24"/>
          </w:rPr>
          <w:t>our</w:t>
        </w:r>
      </w:ins>
      <w:ins w:id="10" w:author="Dale Rhoda" w:date="2022-10-10T08:53:00Z">
        <w:r w:rsidRPr="00C666C5">
          <w:rPr>
            <w:rFonts w:ascii="Times New Roman" w:eastAsia="Times New Roman" w:hAnsi="Times New Roman" w:cs="Times New Roman"/>
            <w:sz w:val="24"/>
            <w:szCs w:val="24"/>
          </w:rPr>
          <w:t xml:space="preserve"> </w:t>
        </w:r>
        <w:r>
          <w:fldChar w:fldCharType="begin"/>
        </w:r>
        <w:r>
          <w:instrText xml:space="preserve"> HYPERLINK "https://pma.ipums.org/" </w:instrText>
        </w:r>
        <w:r>
          <w:fldChar w:fldCharType="separate"/>
        </w:r>
        <w:r w:rsidRPr="00C666C5">
          <w:rPr>
            <w:rFonts w:ascii="Times New Roman" w:eastAsia="Times New Roman" w:hAnsi="Times New Roman" w:cs="Times New Roman"/>
            <w:color w:val="0000FF"/>
            <w:sz w:val="24"/>
            <w:szCs w:val="24"/>
            <w:u w:val="single"/>
          </w:rPr>
          <w:t>data extract system</w:t>
        </w:r>
        <w:r>
          <w:rPr>
            <w:rFonts w:ascii="Times New Roman" w:eastAsia="Times New Roman" w:hAnsi="Times New Roman" w:cs="Times New Roman"/>
            <w:color w:val="0000FF"/>
            <w:sz w:val="24"/>
            <w:szCs w:val="24"/>
            <w:u w:val="single"/>
          </w:rPr>
          <w:fldChar w:fldCharType="end"/>
        </w:r>
        <w:r w:rsidRPr="00C666C5">
          <w:rPr>
            <w:rFonts w:ascii="Times New Roman" w:eastAsia="Times New Roman" w:hAnsi="Times New Roman" w:cs="Times New Roman"/>
            <w:sz w:val="24"/>
            <w:szCs w:val="24"/>
          </w:rPr>
          <w:t xml:space="preserve"> making it easy to compare an individual’s responses across multiple rounds of data collection. Cross-sectional samples of women, households, and service delivery points remain available</w:t>
        </w:r>
      </w:ins>
      <w:ins w:id="11" w:author="Dale Rhoda" w:date="2022-10-10T08:54:00Z">
        <w:r>
          <w:rPr>
            <w:rFonts w:ascii="Times New Roman" w:eastAsia="Times New Roman" w:hAnsi="Times New Roman" w:cs="Times New Roman"/>
            <w:sz w:val="24"/>
            <w:szCs w:val="24"/>
          </w:rPr>
          <w:t xml:space="preserve"> from IPUMS PMA</w:t>
        </w:r>
      </w:ins>
      <w:ins w:id="12" w:author="Dale Rhoda" w:date="2022-10-10T08:53:00Z">
        <w:r w:rsidRPr="00C666C5">
          <w:rPr>
            <w:rFonts w:ascii="Times New Roman" w:eastAsia="Times New Roman" w:hAnsi="Times New Roman" w:cs="Times New Roman"/>
            <w:sz w:val="24"/>
            <w:szCs w:val="24"/>
          </w:rPr>
          <w:t xml:space="preserve"> as before, but we’ve also streamlined navigation for users interested in longitudinal analysis with these new panel surveys.</w:t>
        </w:r>
      </w:ins>
    </w:p>
    <w:p w14:paraId="58633314" w14:textId="2E8D4288" w:rsidR="00FE55E5" w:rsidRDefault="00FE55E5" w:rsidP="00FE55E5">
      <w:r w:rsidRPr="003463D3">
        <w:t xml:space="preserve">The purpose of this manual is to provide </w:t>
      </w:r>
      <w:r>
        <w:t>examples of longitudinal analysis of PMA data using Stata statistical software.  The examples here complement those in a companion handbook with examples in R. [</w:t>
      </w:r>
      <w:r w:rsidRPr="00FE55E5">
        <w:rPr>
          <w:highlight w:val="yellow"/>
        </w:rPr>
        <w:t>cite</w:t>
      </w:r>
      <w:r>
        <w:t>]</w:t>
      </w:r>
      <w:r w:rsidR="00F44824">
        <w:t xml:space="preserve">  For a detailed overview of the PMA program, see its website (</w:t>
      </w:r>
      <w:hyperlink r:id="rId12" w:history="1">
        <w:r w:rsidR="00F44824" w:rsidRPr="00867D50">
          <w:rPr>
            <w:rStyle w:val="Hyperlink"/>
          </w:rPr>
          <w:t>https://www.pmadata.org/</w:t>
        </w:r>
      </w:hyperlink>
      <w:r w:rsidR="00F44824">
        <w:t xml:space="preserve">), and </w:t>
      </w:r>
      <w:r w:rsidR="00743BE1">
        <w:t xml:space="preserve">see </w:t>
      </w:r>
      <w:r w:rsidR="00F44824">
        <w:t xml:space="preserve">the </w:t>
      </w:r>
      <w:r w:rsidR="00743BE1">
        <w:t>even earlier companion</w:t>
      </w:r>
      <w:r w:rsidR="00F44824">
        <w:t xml:space="preserve"> handbook that </w:t>
      </w:r>
      <w:r w:rsidR="00743BE1">
        <w:t xml:space="preserve">describes </w:t>
      </w:r>
      <w:r w:rsidR="00F44824">
        <w:t xml:space="preserve">cross-sectional analyses with PMA data </w:t>
      </w:r>
      <w:r w:rsidR="00743BE1">
        <w:t xml:space="preserve">using Stata </w:t>
      </w:r>
      <w:r w:rsidR="00F44824">
        <w:t>[</w:t>
      </w:r>
      <w:r w:rsidR="00F44824" w:rsidRPr="00743BE1">
        <w:rPr>
          <w:highlight w:val="yellow"/>
        </w:rPr>
        <w:t>cite</w:t>
      </w:r>
      <w:r w:rsidR="00F44824">
        <w:t>]</w:t>
      </w:r>
      <w:r w:rsidR="0089735E">
        <w:t xml:space="preserve"> </w:t>
      </w:r>
      <w:r w:rsidR="0089735E" w:rsidRPr="00C666C5">
        <w:rPr>
          <w:rFonts w:ascii="Times New Roman" w:eastAsia="Times New Roman" w:hAnsi="Times New Roman" w:cs="Times New Roman"/>
          <w:sz w:val="24"/>
          <w:szCs w:val="24"/>
        </w:rPr>
        <w:t xml:space="preserve">in both </w:t>
      </w:r>
      <w:hyperlink r:id="rId13" w:history="1">
        <w:r w:rsidR="0089735E" w:rsidRPr="00C666C5">
          <w:rPr>
            <w:rFonts w:ascii="Times New Roman" w:eastAsia="Times New Roman" w:hAnsi="Times New Roman" w:cs="Times New Roman"/>
            <w:color w:val="0000FF"/>
            <w:sz w:val="24"/>
            <w:szCs w:val="24"/>
            <w:u w:val="single"/>
          </w:rPr>
          <w:t>English</w:t>
        </w:r>
      </w:hyperlink>
      <w:r w:rsidR="0089735E" w:rsidRPr="00C666C5">
        <w:rPr>
          <w:rFonts w:ascii="Times New Roman" w:eastAsia="Times New Roman" w:hAnsi="Times New Roman" w:cs="Times New Roman"/>
          <w:sz w:val="24"/>
          <w:szCs w:val="24"/>
        </w:rPr>
        <w:t xml:space="preserve"> and </w:t>
      </w:r>
      <w:hyperlink r:id="rId14" w:history="1">
        <w:r w:rsidR="0089735E" w:rsidRPr="00C666C5">
          <w:rPr>
            <w:rFonts w:ascii="Times New Roman" w:eastAsia="Times New Roman" w:hAnsi="Times New Roman" w:cs="Times New Roman"/>
            <w:color w:val="0000FF"/>
            <w:sz w:val="24"/>
            <w:szCs w:val="24"/>
            <w:u w:val="single"/>
          </w:rPr>
          <w:t>French</w:t>
        </w:r>
      </w:hyperlink>
      <w:r w:rsidR="0089735E" w:rsidRPr="00C666C5">
        <w:rPr>
          <w:rFonts w:ascii="Times New Roman" w:eastAsia="Times New Roman" w:hAnsi="Times New Roman" w:cs="Times New Roman"/>
          <w:sz w:val="24"/>
          <w:szCs w:val="24"/>
        </w:rPr>
        <w:t>.</w:t>
      </w:r>
    </w:p>
    <w:p w14:paraId="49FC404F" w14:textId="35DEEBED" w:rsidR="00FE55E5" w:rsidRDefault="00FE55E5" w:rsidP="00FE55E5">
      <w:r>
        <w:t xml:space="preserve">This manual is accompanied by reference .do files located in </w:t>
      </w:r>
      <w:r w:rsidR="00F44824">
        <w:t>[</w:t>
      </w:r>
      <w:r w:rsidR="00F44824" w:rsidRPr="00F44824">
        <w:rPr>
          <w:highlight w:val="yellow"/>
        </w:rPr>
        <w:t>a GitHub repository to be named later]</w:t>
      </w:r>
      <w:r w:rsidRPr="00F44824">
        <w:rPr>
          <w:highlight w:val="yellow"/>
        </w:rPr>
        <w:t>.</w:t>
      </w:r>
      <w:r>
        <w:t xml:space="preserve"> </w:t>
      </w:r>
    </w:p>
    <w:p w14:paraId="440DAB07" w14:textId="5B6713C4" w:rsidR="00F44824" w:rsidRDefault="00F44824" w:rsidP="00FE55E5"/>
    <w:p w14:paraId="1C6E3972" w14:textId="125035E2" w:rsidR="00F44824" w:rsidRPr="00743BE1" w:rsidRDefault="00F44824" w:rsidP="00BD0CB4">
      <w:pPr>
        <w:pStyle w:val="Heading1"/>
      </w:pPr>
      <w:r w:rsidRPr="00743BE1">
        <w:lastRenderedPageBreak/>
        <w:t>A note on PMA dataset formats</w:t>
      </w:r>
    </w:p>
    <w:p w14:paraId="2A2FEBC1" w14:textId="0B741DFD" w:rsidR="00F44824" w:rsidRDefault="00F44824" w:rsidP="00FE55E5"/>
    <w:p w14:paraId="4D5FB340" w14:textId="25326D78" w:rsidR="00F44824" w:rsidRDefault="00A71FD4" w:rsidP="00FE55E5">
      <w:r>
        <w:t xml:space="preserve">PMA </w:t>
      </w:r>
      <w:r w:rsidR="00F44824">
        <w:t>data are available from two sources and in two formats.</w:t>
      </w:r>
    </w:p>
    <w:p w14:paraId="5716C9DF" w14:textId="3541FA73" w:rsidR="00F44824" w:rsidRDefault="00F44824" w:rsidP="00FE55E5">
      <w:r>
        <w:t xml:space="preserve">Files in what we will call the </w:t>
      </w:r>
      <w:commentRangeStart w:id="13"/>
      <w:r w:rsidR="001E53B5" w:rsidRPr="001E53B5">
        <w:rPr>
          <w:i/>
          <w:iCs/>
        </w:rPr>
        <w:t>PMA/JHU</w:t>
      </w:r>
      <w:r w:rsidR="001E53B5">
        <w:t xml:space="preserve"> </w:t>
      </w:r>
      <w:commentRangeEnd w:id="13"/>
      <w:r w:rsidR="001E53B5">
        <w:rPr>
          <w:rStyle w:val="CommentReference"/>
        </w:rPr>
        <w:commentReference w:id="13"/>
      </w:r>
      <w:r w:rsidRPr="00F44824">
        <w:rPr>
          <w:i/>
          <w:iCs/>
        </w:rPr>
        <w:t>data format</w:t>
      </w:r>
      <w:r>
        <w:t xml:space="preserve"> are available from the PMA </w:t>
      </w:r>
      <w:r w:rsidR="002876B9">
        <w:t xml:space="preserve">program </w:t>
      </w:r>
      <w:r>
        <w:t>website.  Users can register for a free account and be approved to download datasets.  The files are specific to individual countries, survey instruments, and survey rounds.  Some details vary across countries and surveys.</w:t>
      </w:r>
      <w:r w:rsidR="00A71FD4">
        <w:t xml:space="preserve">  These files are commonly used by PMA principal investigators and program staff.  The data are not initially conducive to being combined across surveys and sites with simple merge or append commands.  For more information, explore the PMA website.</w:t>
      </w:r>
    </w:p>
    <w:p w14:paraId="7E07FE10" w14:textId="5FBFDA3D" w:rsidR="00FE55E5" w:rsidRDefault="00A71FD4" w:rsidP="00FE55E5">
      <w:r>
        <w:t xml:space="preserve">Files in what we will call the </w:t>
      </w:r>
      <w:r w:rsidRPr="001E53B5">
        <w:rPr>
          <w:i/>
          <w:iCs/>
        </w:rPr>
        <w:t>IPUMS</w:t>
      </w:r>
      <w:r w:rsidR="001E53B5" w:rsidRPr="001E53B5">
        <w:rPr>
          <w:i/>
          <w:iCs/>
        </w:rPr>
        <w:t>-PMA</w:t>
      </w:r>
      <w:r w:rsidRPr="001E53B5">
        <w:rPr>
          <w:i/>
          <w:iCs/>
        </w:rPr>
        <w:t xml:space="preserve"> data format</w:t>
      </w:r>
      <w:r>
        <w:t xml:space="preserve"> are available from the IPUMS website (</w:t>
      </w:r>
      <w:hyperlink r:id="rId15" w:history="1">
        <w:r w:rsidRPr="00867D50">
          <w:rPr>
            <w:rStyle w:val="Hyperlink"/>
          </w:rPr>
          <w:t>https://pma.ipums.org/pma/</w:t>
        </w:r>
      </w:hyperlink>
      <w:r>
        <w:t>). Users can register there for a free account and download datasets that have been harmonized and may be downloaded already combined across surveys or sites.  For more information, explore the IPUMS PMA website.</w:t>
      </w:r>
    </w:p>
    <w:p w14:paraId="7DDCE452" w14:textId="755AA1A5" w:rsidR="00A71FD4" w:rsidRPr="00A71FD4" w:rsidRDefault="00A71FD4" w:rsidP="00FE55E5">
      <w:pPr>
        <w:rPr>
          <w:highlight w:val="yellow"/>
        </w:rPr>
      </w:pPr>
      <w:r w:rsidRPr="00A71FD4">
        <w:rPr>
          <w:highlight w:val="yellow"/>
        </w:rPr>
        <w:t>Do we want to include a pointer to something that describes the harmonization process in some detail?</w:t>
      </w:r>
    </w:p>
    <w:p w14:paraId="5279DDD3" w14:textId="159700BC" w:rsidR="00A71FD4" w:rsidRDefault="00A71FD4" w:rsidP="00FE55E5">
      <w:r w:rsidRPr="00A71FD4">
        <w:rPr>
          <w:highlight w:val="yellow"/>
        </w:rPr>
        <w:t xml:space="preserve">Do we want to include an annex with some simple code for combining or renaming datasets in </w:t>
      </w:r>
      <w:r w:rsidR="001E53B5">
        <w:rPr>
          <w:highlight w:val="yellow"/>
        </w:rPr>
        <w:t>JHU</w:t>
      </w:r>
      <w:r w:rsidRPr="00A71FD4">
        <w:rPr>
          <w:highlight w:val="yellow"/>
        </w:rPr>
        <w:t xml:space="preserve"> format?</w:t>
      </w:r>
      <w:r w:rsidR="001E53B5">
        <w:t xml:space="preserve">  </w:t>
      </w:r>
    </w:p>
    <w:p w14:paraId="71CD77CE" w14:textId="7B390EB1" w:rsidR="001E53B5" w:rsidRDefault="001E53B5" w:rsidP="001E53B5">
      <w:pPr>
        <w:pStyle w:val="Heading1"/>
      </w:pPr>
      <w:r>
        <w:t>Suggested CITATION</w:t>
      </w:r>
    </w:p>
    <w:p w14:paraId="2F9A78EF" w14:textId="66A26EC7" w:rsidR="00FD594F" w:rsidRDefault="001E53B5" w:rsidP="00FE55E5">
      <w:r>
        <w:t>TBD</w:t>
      </w:r>
    </w:p>
    <w:p w14:paraId="231496B8" w14:textId="7DFD5BD1" w:rsidR="00327039" w:rsidRDefault="00327039" w:rsidP="00BD0CB4">
      <w:pPr>
        <w:pStyle w:val="Heading1"/>
      </w:pPr>
      <w:r>
        <w:t>Acknowledgements</w:t>
      </w:r>
    </w:p>
    <w:p w14:paraId="67AC5E40" w14:textId="2BA51865" w:rsidR="00327039" w:rsidRDefault="00BD0CB4" w:rsidP="00FE55E5">
      <w:r>
        <w:t xml:space="preserve">The work was commissioned </w:t>
      </w:r>
      <w:r w:rsidR="0002114A">
        <w:t xml:space="preserve">and funded </w:t>
      </w:r>
      <w:r>
        <w:t xml:space="preserve">by </w:t>
      </w:r>
      <w:r w:rsidR="0002114A">
        <w:t>the Family Planning Team at</w:t>
      </w:r>
      <w:r>
        <w:t xml:space="preserve"> the Bill &amp; Melinda Gates Foundation.  </w:t>
      </w:r>
      <w:r w:rsidR="00327039">
        <w:t xml:space="preserve">The examples here are </w:t>
      </w:r>
      <w:r>
        <w:t>directly</w:t>
      </w:r>
      <w:r w:rsidR="00327039">
        <w:t xml:space="preserve"> based on the companion manual [</w:t>
      </w:r>
      <w:r w:rsidR="00327039" w:rsidRPr="00327039">
        <w:rPr>
          <w:highlight w:val="yellow"/>
        </w:rPr>
        <w:t>named here</w:t>
      </w:r>
      <w:r w:rsidR="00327039">
        <w:t xml:space="preserve">], which was authored by Matt Gunther and </w:t>
      </w:r>
      <w:r w:rsidR="00327039" w:rsidRPr="00327039">
        <w:t>Devon Kristiansen</w:t>
      </w:r>
      <w:r w:rsidR="00327039">
        <w:t xml:space="preserve"> under the management of Kathryn Grace, all of whom work on IPUMS PMA at the University of Minnesota.  The R examples were ported to Stata by Mia Yu and Dale Rhoda </w:t>
      </w:r>
      <w:r w:rsidR="009B204B">
        <w:t xml:space="preserve">and Caitlin Clary </w:t>
      </w:r>
      <w:r w:rsidR="00327039">
        <w:t xml:space="preserve">at Biostat Global Consulting.  </w:t>
      </w:r>
      <w:commentRangeStart w:id="14"/>
      <w:r w:rsidR="001E53B5">
        <w:t xml:space="preserve">[Something like: </w:t>
      </w:r>
      <w:r w:rsidR="00D31104">
        <w:t xml:space="preserve">The authors are grateful for helpful </w:t>
      </w:r>
      <w:r w:rsidR="000628A7">
        <w:t>reviews</w:t>
      </w:r>
      <w:r w:rsidR="00D31104">
        <w:t xml:space="preserve"> &amp; comments from </w:t>
      </w:r>
      <w:r w:rsidR="00D31104" w:rsidRPr="00D31104">
        <w:t>Philip Anglewicz</w:t>
      </w:r>
      <w:r w:rsidR="00D31104">
        <w:t xml:space="preserve"> and [ </w:t>
      </w:r>
      <w:r w:rsidR="00D31104" w:rsidRPr="00D31104">
        <w:rPr>
          <w:highlight w:val="yellow"/>
        </w:rPr>
        <w:t>name others here</w:t>
      </w:r>
      <w:r w:rsidR="00D31104">
        <w:t xml:space="preserve"> ] at Johns Hopkins University.</w:t>
      </w:r>
      <w:r w:rsidR="001E53B5">
        <w:t>]</w:t>
      </w:r>
      <w:commentRangeEnd w:id="14"/>
      <w:r w:rsidR="001E53B5">
        <w:rPr>
          <w:rStyle w:val="CommentReference"/>
        </w:rPr>
        <w:commentReference w:id="14"/>
      </w:r>
    </w:p>
    <w:p w14:paraId="79E39824" w14:textId="1400C4E5" w:rsidR="00146856" w:rsidRDefault="00146856" w:rsidP="00146856">
      <w:pPr>
        <w:pStyle w:val="Heading1"/>
      </w:pPr>
      <w:r>
        <w:t>Abbreviations</w:t>
      </w:r>
    </w:p>
    <w:p w14:paraId="32EDB88B" w14:textId="77777777" w:rsidR="00F269D0" w:rsidRDefault="00F269D0" w:rsidP="00F269D0">
      <w:pPr>
        <w:pStyle w:val="ListParagraph"/>
        <w:numPr>
          <w:ilvl w:val="0"/>
          <w:numId w:val="1"/>
        </w:numPr>
      </w:pPr>
      <w:r>
        <w:t>BMGF</w:t>
      </w:r>
    </w:p>
    <w:p w14:paraId="05505219" w14:textId="485D009F" w:rsidR="00F269D0" w:rsidRDefault="00F269D0" w:rsidP="00F269D0">
      <w:pPr>
        <w:pStyle w:val="ListParagraph"/>
        <w:numPr>
          <w:ilvl w:val="0"/>
          <w:numId w:val="1"/>
        </w:numPr>
      </w:pPr>
      <w:r>
        <w:t>DEFF</w:t>
      </w:r>
    </w:p>
    <w:p w14:paraId="75F25C79" w14:textId="0898E4B5" w:rsidR="00F269D0" w:rsidRDefault="00F269D0" w:rsidP="00F269D0">
      <w:pPr>
        <w:pStyle w:val="ListParagraph"/>
        <w:numPr>
          <w:ilvl w:val="0"/>
          <w:numId w:val="1"/>
        </w:numPr>
      </w:pPr>
      <w:r>
        <w:t>DEFT</w:t>
      </w:r>
    </w:p>
    <w:p w14:paraId="6C8AB64A" w14:textId="78177060" w:rsidR="005B2180" w:rsidRDefault="005B2180" w:rsidP="00F269D0">
      <w:pPr>
        <w:pStyle w:val="ListParagraph"/>
        <w:numPr>
          <w:ilvl w:val="0"/>
          <w:numId w:val="1"/>
        </w:numPr>
      </w:pPr>
      <w:r>
        <w:t>DRC</w:t>
      </w:r>
    </w:p>
    <w:p w14:paraId="00952C50" w14:textId="3BDBAF3D" w:rsidR="00F269D0" w:rsidRDefault="00F269D0" w:rsidP="00F269D0">
      <w:pPr>
        <w:pStyle w:val="ListParagraph"/>
        <w:numPr>
          <w:ilvl w:val="0"/>
          <w:numId w:val="1"/>
        </w:numPr>
      </w:pPr>
      <w:r>
        <w:t>ICC</w:t>
      </w:r>
    </w:p>
    <w:p w14:paraId="25F28FE3" w14:textId="77777777" w:rsidR="00F269D0" w:rsidRDefault="00F269D0" w:rsidP="00F269D0">
      <w:pPr>
        <w:pStyle w:val="ListParagraph"/>
        <w:numPr>
          <w:ilvl w:val="0"/>
          <w:numId w:val="1"/>
        </w:numPr>
      </w:pPr>
      <w:r>
        <w:t>IPUMS</w:t>
      </w:r>
    </w:p>
    <w:p w14:paraId="7C8E384A" w14:textId="5CEDB2D5" w:rsidR="00F269D0" w:rsidRDefault="00F269D0" w:rsidP="00F269D0">
      <w:pPr>
        <w:pStyle w:val="ListParagraph"/>
        <w:numPr>
          <w:ilvl w:val="0"/>
          <w:numId w:val="1"/>
        </w:numPr>
      </w:pPr>
      <w:r>
        <w:t>PMA</w:t>
      </w:r>
    </w:p>
    <w:p w14:paraId="15716AE1" w14:textId="77777777" w:rsidR="00F269D0" w:rsidRPr="00F269D0" w:rsidRDefault="00F269D0" w:rsidP="00F269D0"/>
    <w:p w14:paraId="7FEF5187" w14:textId="487A9FB9" w:rsidR="00146856" w:rsidRDefault="00146856" w:rsidP="00146856">
      <w:pPr>
        <w:pStyle w:val="Heading1"/>
      </w:pPr>
      <w:r>
        <w:lastRenderedPageBreak/>
        <w:t>Glossary of Terms</w:t>
      </w:r>
      <w:r w:rsidR="00612021">
        <w:t xml:space="preserve"> </w:t>
      </w:r>
      <w:r w:rsidR="00612021" w:rsidRPr="00612021">
        <w:rPr>
          <w:highlight w:val="yellow"/>
        </w:rPr>
        <w:t>(?)</w:t>
      </w:r>
    </w:p>
    <w:p w14:paraId="46DB3D59" w14:textId="692DBA02" w:rsidR="00492A6D" w:rsidRDefault="00492A6D">
      <w:pPr>
        <w:rPr>
          <w:rFonts w:ascii="Times New Roman" w:eastAsia="Times New Roman" w:hAnsi="Times New Roman" w:cs="Times New Roman"/>
          <w:sz w:val="24"/>
          <w:szCs w:val="24"/>
        </w:rPr>
      </w:pPr>
    </w:p>
    <w:p w14:paraId="1A45DD48" w14:textId="77A258C4" w:rsidR="001E53B5" w:rsidRDefault="001E53B5" w:rsidP="001E53B5">
      <w:pPr>
        <w:pStyle w:val="Heading1"/>
        <w:rPr>
          <w:rFonts w:eastAsia="Times New Roman"/>
        </w:rPr>
      </w:pPr>
      <w:r>
        <w:rPr>
          <w:rFonts w:eastAsia="Times New Roman"/>
        </w:rPr>
        <w:t>OTHER</w:t>
      </w:r>
    </w:p>
    <w:p w14:paraId="376F0EB4" w14:textId="7AFAE2DA" w:rsidR="002F0785" w:rsidRDefault="002F0785" w:rsidP="001E53B5">
      <w:pPr>
        <w:pStyle w:val="ListParagraph"/>
        <w:numPr>
          <w:ilvl w:val="0"/>
          <w:numId w:val="3"/>
        </w:numPr>
        <w:rPr>
          <w:rFonts w:ascii="Times New Roman" w:eastAsia="Times New Roman" w:hAnsi="Times New Roman" w:cs="Times New Roman"/>
          <w:sz w:val="24"/>
          <w:szCs w:val="24"/>
        </w:rPr>
      </w:pPr>
      <w:r w:rsidRPr="001E53B5">
        <w:rPr>
          <w:rFonts w:ascii="Times New Roman" w:eastAsia="Times New Roman" w:hAnsi="Times New Roman" w:cs="Times New Roman"/>
          <w:sz w:val="24"/>
          <w:szCs w:val="24"/>
          <w:highlight w:val="yellow"/>
        </w:rPr>
        <w:t>PMA website</w:t>
      </w:r>
    </w:p>
    <w:p w14:paraId="05DDAD46" w14:textId="3B420314" w:rsidR="001E53B5" w:rsidRPr="001E53B5" w:rsidRDefault="001E53B5" w:rsidP="001E53B5">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IPUMS-PMA website</w:t>
      </w:r>
    </w:p>
    <w:p w14:paraId="6EE5A4CD" w14:textId="5E632509" w:rsidR="00580E43" w:rsidRPr="001E53B5" w:rsidRDefault="006316F8" w:rsidP="001E53B5">
      <w:pPr>
        <w:pStyle w:val="ListParagraph"/>
        <w:numPr>
          <w:ilvl w:val="0"/>
          <w:numId w:val="3"/>
        </w:numPr>
        <w:rPr>
          <w:rFonts w:ascii="Times New Roman" w:eastAsia="Times New Roman" w:hAnsi="Times New Roman" w:cs="Times New Roman"/>
          <w:sz w:val="24"/>
          <w:szCs w:val="24"/>
        </w:rPr>
      </w:pPr>
      <w:r w:rsidRPr="001E53B5">
        <w:rPr>
          <w:rFonts w:ascii="Times New Roman" w:eastAsia="Times New Roman" w:hAnsi="Times New Roman" w:cs="Times New Roman"/>
          <w:sz w:val="24"/>
          <w:szCs w:val="24"/>
          <w:highlight w:val="yellow"/>
        </w:rPr>
        <w:t xml:space="preserve">Chapter 2 has it, but consider adding here a </w:t>
      </w:r>
      <w:r w:rsidR="00580E43" w:rsidRPr="001E53B5">
        <w:rPr>
          <w:rFonts w:ascii="Times New Roman" w:eastAsia="Times New Roman" w:hAnsi="Times New Roman" w:cs="Times New Roman"/>
          <w:sz w:val="24"/>
          <w:szCs w:val="24"/>
          <w:highlight w:val="yellow"/>
        </w:rPr>
        <w:t>pointer</w:t>
      </w:r>
      <w:r w:rsidR="001E53B5">
        <w:rPr>
          <w:rFonts w:ascii="Times New Roman" w:eastAsia="Times New Roman" w:hAnsi="Times New Roman" w:cs="Times New Roman"/>
          <w:sz w:val="24"/>
          <w:szCs w:val="24"/>
          <w:highlight w:val="yellow"/>
        </w:rPr>
        <w:t>(s)</w:t>
      </w:r>
      <w:r w:rsidR="00580E43" w:rsidRPr="001E53B5">
        <w:rPr>
          <w:rFonts w:ascii="Times New Roman" w:eastAsia="Times New Roman" w:hAnsi="Times New Roman" w:cs="Times New Roman"/>
          <w:sz w:val="24"/>
          <w:szCs w:val="24"/>
          <w:highlight w:val="yellow"/>
        </w:rPr>
        <w:t xml:space="preserve"> </w:t>
      </w:r>
      <w:r w:rsidR="001E53B5">
        <w:rPr>
          <w:rFonts w:ascii="Times New Roman" w:eastAsia="Times New Roman" w:hAnsi="Times New Roman" w:cs="Times New Roman"/>
          <w:sz w:val="24"/>
          <w:szCs w:val="24"/>
          <w:highlight w:val="yellow"/>
        </w:rPr>
        <w:t xml:space="preserve">specifically </w:t>
      </w:r>
      <w:r w:rsidR="00580E43" w:rsidRPr="001E53B5">
        <w:rPr>
          <w:rFonts w:ascii="Times New Roman" w:eastAsia="Times New Roman" w:hAnsi="Times New Roman" w:cs="Times New Roman"/>
          <w:sz w:val="24"/>
          <w:szCs w:val="24"/>
          <w:highlight w:val="yellow"/>
        </w:rPr>
        <w:t>to where readers can find the PMA Longitudinal Briefs</w:t>
      </w:r>
    </w:p>
    <w:p w14:paraId="3C5F2232" w14:textId="6D6CEAAA" w:rsidR="00612021" w:rsidRDefault="00612021">
      <w:pPr>
        <w:rPr>
          <w:rFonts w:asciiTheme="majorHAnsi" w:eastAsiaTheme="majorEastAsia" w:hAnsiTheme="majorHAnsi" w:cstheme="majorBidi"/>
          <w:b/>
          <w:bCs/>
          <w:caps/>
          <w:spacing w:val="4"/>
          <w:sz w:val="28"/>
          <w:szCs w:val="28"/>
        </w:rPr>
      </w:pPr>
      <w:r>
        <w:br w:type="page"/>
      </w:r>
    </w:p>
    <w:p w14:paraId="08844BF5" w14:textId="5DAFCD2D" w:rsidR="00612021" w:rsidRDefault="00612021" w:rsidP="00612021">
      <w:pPr>
        <w:pStyle w:val="Heading1"/>
      </w:pPr>
      <w:r w:rsidRPr="002876B9">
        <w:lastRenderedPageBreak/>
        <w:t>How this manual is organized</w:t>
      </w:r>
      <w:r>
        <w:t xml:space="preserve">  </w:t>
      </w:r>
      <w:r w:rsidRPr="00FD594F">
        <w:rPr>
          <w:highlight w:val="yellow"/>
        </w:rPr>
        <w:t>(to be fleshed out as we go)</w:t>
      </w:r>
    </w:p>
    <w:p w14:paraId="5662B372" w14:textId="77777777" w:rsidR="00612021" w:rsidRDefault="00612021" w:rsidP="00612021">
      <w:pPr>
        <w:rPr>
          <w:b/>
          <w:bCs/>
        </w:rPr>
      </w:pPr>
    </w:p>
    <w:p w14:paraId="238AF428" w14:textId="77777777" w:rsidR="00612021" w:rsidRDefault="00612021" w:rsidP="00612021">
      <w:r>
        <w:t>Chapter 1 describes …</w:t>
      </w:r>
    </w:p>
    <w:p w14:paraId="24C570E9" w14:textId="77777777" w:rsidR="00612021" w:rsidRDefault="00612021" w:rsidP="00612021">
      <w:r>
        <w:t>Chapter 2 …</w:t>
      </w:r>
    </w:p>
    <w:p w14:paraId="45894DF8" w14:textId="77777777" w:rsidR="00612021" w:rsidRDefault="00612021" w:rsidP="00612021">
      <w:r>
        <w:t>Chapter 3 …</w:t>
      </w:r>
    </w:p>
    <w:p w14:paraId="3F810D31" w14:textId="77777777" w:rsidR="00612021" w:rsidRDefault="00612021" w:rsidP="00612021">
      <w:r>
        <w:t>Chapter 4 …</w:t>
      </w:r>
    </w:p>
    <w:p w14:paraId="54E3F26E" w14:textId="77777777" w:rsidR="00612021" w:rsidRDefault="00612021" w:rsidP="00612021">
      <w:r>
        <w:t>Chapter 5 …</w:t>
      </w:r>
    </w:p>
    <w:p w14:paraId="47D859CD" w14:textId="77777777" w:rsidR="00612021" w:rsidRDefault="00612021" w:rsidP="00612021">
      <w:r>
        <w:t>Chapter 6 …</w:t>
      </w:r>
    </w:p>
    <w:p w14:paraId="51F9E045" w14:textId="77777777" w:rsidR="00612021" w:rsidRDefault="00612021" w:rsidP="00612021">
      <w:r>
        <w:t>Chapter 7 lists useful PMA resources and materials that may help in analyzing longitudinal data with Stata.</w:t>
      </w:r>
    </w:p>
    <w:p w14:paraId="0D3F587A" w14:textId="77777777" w:rsidR="00146856" w:rsidRPr="00146856" w:rsidRDefault="00146856" w:rsidP="00146856"/>
    <w:sectPr w:rsidR="00146856" w:rsidRPr="001468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le Rhoda" w:date="2022-10-17T12:45:00Z" w:initials="DR">
    <w:p w14:paraId="5A871F74" w14:textId="77777777" w:rsidR="001E624C" w:rsidRDefault="001E624C">
      <w:pPr>
        <w:pStyle w:val="CommentText"/>
        <w:jc w:val="left"/>
      </w:pPr>
      <w:r>
        <w:rPr>
          <w:rStyle w:val="CommentReference"/>
        </w:rPr>
        <w:annotationRef/>
      </w:r>
      <w:r>
        <w:t>This is a document with some placeholders for an introductory chapter.</w:t>
      </w:r>
    </w:p>
    <w:p w14:paraId="0CCE9D2E" w14:textId="77777777" w:rsidR="001E624C" w:rsidRDefault="001E624C">
      <w:pPr>
        <w:pStyle w:val="CommentText"/>
        <w:jc w:val="left"/>
      </w:pPr>
    </w:p>
    <w:p w14:paraId="34548091" w14:textId="77777777" w:rsidR="001E624C" w:rsidRDefault="001E624C" w:rsidP="0069690B">
      <w:pPr>
        <w:pStyle w:val="CommentText"/>
        <w:jc w:val="left"/>
      </w:pPr>
      <w:r>
        <w:t>This AM the idea resurfaced of combining the R and Stata materials.  If we go that route, the introduction will need to reflect that.</w:t>
      </w:r>
    </w:p>
  </w:comment>
  <w:comment w:id="1" w:author="Dale Rhoda" w:date="2022-10-06T16:55:00Z" w:initials="DR">
    <w:p w14:paraId="06661F04" w14:textId="14D340E3" w:rsidR="00FE55E5" w:rsidRDefault="00FE55E5" w:rsidP="00022C81">
      <w:pPr>
        <w:pStyle w:val="CommentText"/>
      </w:pPr>
      <w:r>
        <w:rPr>
          <w:rStyle w:val="CommentReference"/>
        </w:rPr>
        <w:annotationRef/>
      </w:r>
      <w:r>
        <w:t>Does this have a citation with a URL?  DOI?  ISBN?</w:t>
      </w:r>
    </w:p>
  </w:comment>
  <w:comment w:id="13" w:author="Dale Rhoda" w:date="2022-10-17T12:39:00Z" w:initials="DR">
    <w:p w14:paraId="0F3290C5" w14:textId="77777777" w:rsidR="001E53B5" w:rsidRDefault="001E53B5" w:rsidP="00E74658">
      <w:pPr>
        <w:pStyle w:val="CommentText"/>
        <w:jc w:val="left"/>
      </w:pPr>
      <w:r>
        <w:rPr>
          <w:rStyle w:val="CommentReference"/>
        </w:rPr>
        <w:annotationRef/>
      </w:r>
      <w:r>
        <w:t>What did we agree we would call the JHU format??? Was it ‘original’?  I don’t think it was ‘raw’.</w:t>
      </w:r>
    </w:p>
  </w:comment>
  <w:comment w:id="14" w:author="Dale Rhoda" w:date="2022-10-17T12:40:00Z" w:initials="DR">
    <w:p w14:paraId="77A5AC0F" w14:textId="77777777" w:rsidR="001E53B5" w:rsidRDefault="001E53B5" w:rsidP="00861CF0">
      <w:pPr>
        <w:pStyle w:val="CommentText"/>
        <w:jc w:val="left"/>
      </w:pPr>
      <w:r>
        <w:rPr>
          <w:rStyle w:val="CommentReference"/>
        </w:rPr>
        <w:annotationRef/>
      </w:r>
      <w:r>
        <w:t>This seems like a good idea...will there be time to get their feedback?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548091" w15:done="0"/>
  <w15:commentEx w15:paraId="06661F04" w15:done="0"/>
  <w15:commentEx w15:paraId="0F3290C5" w15:done="0"/>
  <w15:commentEx w15:paraId="77A5AC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CCF3" w16cex:dateUtc="2022-10-17T16:45:00Z"/>
  <w16cex:commentExtensible w16cex:durableId="26E986E7" w16cex:dateUtc="2022-10-06T20:55:00Z"/>
  <w16cex:commentExtensible w16cex:durableId="26F7CB66" w16cex:dateUtc="2022-10-17T16:39:00Z"/>
  <w16cex:commentExtensible w16cex:durableId="26F7CBA4" w16cex:dateUtc="2022-10-17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548091" w16cid:durableId="26F7CCF3"/>
  <w16cid:commentId w16cid:paraId="06661F04" w16cid:durableId="26E986E7"/>
  <w16cid:commentId w16cid:paraId="0F3290C5" w16cid:durableId="26F7CB66"/>
  <w16cid:commentId w16cid:paraId="77A5AC0F" w16cid:durableId="26F7CB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5AAAB" w14:textId="77777777" w:rsidR="00732DE3" w:rsidRDefault="00732DE3" w:rsidP="00FE55E5">
      <w:r>
        <w:separator/>
      </w:r>
    </w:p>
  </w:endnote>
  <w:endnote w:type="continuationSeparator" w:id="0">
    <w:p w14:paraId="50EE36DE" w14:textId="77777777" w:rsidR="00732DE3" w:rsidRDefault="00732DE3" w:rsidP="00FE5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BF615" w14:textId="77777777" w:rsidR="00732DE3" w:rsidRDefault="00732DE3" w:rsidP="00FE55E5">
      <w:r>
        <w:separator/>
      </w:r>
    </w:p>
  </w:footnote>
  <w:footnote w:type="continuationSeparator" w:id="0">
    <w:p w14:paraId="3121ABF0" w14:textId="77777777" w:rsidR="00732DE3" w:rsidRDefault="00732DE3" w:rsidP="00FE55E5">
      <w:r>
        <w:continuationSeparator/>
      </w:r>
    </w:p>
  </w:footnote>
  <w:footnote w:id="1">
    <w:p w14:paraId="1AACEE7D" w14:textId="6F434894" w:rsidR="00FE55E5" w:rsidRDefault="00FE55E5">
      <w:pPr>
        <w:pStyle w:val="FootnoteText"/>
      </w:pPr>
      <w:r>
        <w:rPr>
          <w:rStyle w:val="FootnoteReference"/>
        </w:rPr>
        <w:footnoteRef/>
      </w:r>
      <w:r>
        <w:t xml:space="preserve"> From the introduction of the </w:t>
      </w:r>
      <w:r w:rsidRPr="00FE55E5">
        <w:rPr>
          <w:u w:val="single"/>
        </w:rPr>
        <w:t>Performance Monitoring and Accountability Data Analysis Handbook</w:t>
      </w:r>
      <w:r>
        <w:t xml:space="preserve"> – August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C32EF"/>
    <w:multiLevelType w:val="hybridMultilevel"/>
    <w:tmpl w:val="4D66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408C6"/>
    <w:multiLevelType w:val="multilevel"/>
    <w:tmpl w:val="94EEEA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11F08"/>
    <w:multiLevelType w:val="hybridMultilevel"/>
    <w:tmpl w:val="4DAC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3313405">
    <w:abstractNumId w:val="0"/>
  </w:num>
  <w:num w:numId="2" w16cid:durableId="1903520652">
    <w:abstractNumId w:val="1"/>
  </w:num>
  <w:num w:numId="3" w16cid:durableId="88017100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e Rhoda">
    <w15:presenceInfo w15:providerId="Windows Live" w15:userId="305e844f519ab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E5"/>
    <w:rsid w:val="0002114A"/>
    <w:rsid w:val="000628A7"/>
    <w:rsid w:val="00064D49"/>
    <w:rsid w:val="00146856"/>
    <w:rsid w:val="001D4871"/>
    <w:rsid w:val="001E53B5"/>
    <w:rsid w:val="001E624C"/>
    <w:rsid w:val="002876B9"/>
    <w:rsid w:val="002A73B4"/>
    <w:rsid w:val="002F0785"/>
    <w:rsid w:val="00327039"/>
    <w:rsid w:val="003601A6"/>
    <w:rsid w:val="00492A6D"/>
    <w:rsid w:val="004E6986"/>
    <w:rsid w:val="004F09F0"/>
    <w:rsid w:val="004F2465"/>
    <w:rsid w:val="00580E43"/>
    <w:rsid w:val="005B2180"/>
    <w:rsid w:val="005E0D77"/>
    <w:rsid w:val="00612021"/>
    <w:rsid w:val="006316F8"/>
    <w:rsid w:val="006B32AA"/>
    <w:rsid w:val="006D633A"/>
    <w:rsid w:val="00732DE3"/>
    <w:rsid w:val="00743BE1"/>
    <w:rsid w:val="0089735E"/>
    <w:rsid w:val="009B204B"/>
    <w:rsid w:val="00A62DF6"/>
    <w:rsid w:val="00A71FD4"/>
    <w:rsid w:val="00B670AB"/>
    <w:rsid w:val="00BD0CB4"/>
    <w:rsid w:val="00C01E1C"/>
    <w:rsid w:val="00CC1B1C"/>
    <w:rsid w:val="00CD3C8C"/>
    <w:rsid w:val="00D31104"/>
    <w:rsid w:val="00DF5779"/>
    <w:rsid w:val="00F269D0"/>
    <w:rsid w:val="00F44824"/>
    <w:rsid w:val="00F94955"/>
    <w:rsid w:val="00FD594F"/>
    <w:rsid w:val="00FE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A362"/>
  <w15:chartTrackingRefBased/>
  <w15:docId w15:val="{F778A075-0DE0-4EC2-9959-643565BF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CB4"/>
  </w:style>
  <w:style w:type="paragraph" w:styleId="Heading1">
    <w:name w:val="heading 1"/>
    <w:basedOn w:val="Normal"/>
    <w:next w:val="Normal"/>
    <w:link w:val="Heading1Char"/>
    <w:uiPriority w:val="9"/>
    <w:qFormat/>
    <w:rsid w:val="00BD0CB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D0CB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D0CB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D0CB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D0CB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D0CB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D0CB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D0CB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D0CB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5E5"/>
    <w:rPr>
      <w:color w:val="0563C1" w:themeColor="hyperlink"/>
      <w:u w:val="single"/>
    </w:rPr>
  </w:style>
  <w:style w:type="character" w:styleId="UnresolvedMention">
    <w:name w:val="Unresolved Mention"/>
    <w:basedOn w:val="DefaultParagraphFont"/>
    <w:uiPriority w:val="99"/>
    <w:semiHidden/>
    <w:unhideWhenUsed/>
    <w:rsid w:val="00FE55E5"/>
    <w:rPr>
      <w:color w:val="605E5C"/>
      <w:shd w:val="clear" w:color="auto" w:fill="E1DFDD"/>
    </w:rPr>
  </w:style>
  <w:style w:type="paragraph" w:styleId="FootnoteText">
    <w:name w:val="footnote text"/>
    <w:basedOn w:val="Normal"/>
    <w:link w:val="FootnoteTextChar"/>
    <w:uiPriority w:val="99"/>
    <w:semiHidden/>
    <w:unhideWhenUsed/>
    <w:rsid w:val="00FE55E5"/>
    <w:rPr>
      <w:sz w:val="20"/>
      <w:szCs w:val="20"/>
    </w:rPr>
  </w:style>
  <w:style w:type="character" w:customStyle="1" w:styleId="FootnoteTextChar">
    <w:name w:val="Footnote Text Char"/>
    <w:basedOn w:val="DefaultParagraphFont"/>
    <w:link w:val="FootnoteText"/>
    <w:uiPriority w:val="99"/>
    <w:semiHidden/>
    <w:rsid w:val="00FE55E5"/>
    <w:rPr>
      <w:sz w:val="20"/>
      <w:szCs w:val="20"/>
    </w:rPr>
  </w:style>
  <w:style w:type="character" w:styleId="FootnoteReference">
    <w:name w:val="footnote reference"/>
    <w:basedOn w:val="DefaultParagraphFont"/>
    <w:uiPriority w:val="99"/>
    <w:semiHidden/>
    <w:unhideWhenUsed/>
    <w:rsid w:val="00FE55E5"/>
    <w:rPr>
      <w:vertAlign w:val="superscript"/>
    </w:rPr>
  </w:style>
  <w:style w:type="character" w:styleId="CommentReference">
    <w:name w:val="annotation reference"/>
    <w:basedOn w:val="DefaultParagraphFont"/>
    <w:uiPriority w:val="99"/>
    <w:semiHidden/>
    <w:unhideWhenUsed/>
    <w:rsid w:val="00FE55E5"/>
    <w:rPr>
      <w:sz w:val="16"/>
      <w:szCs w:val="16"/>
    </w:rPr>
  </w:style>
  <w:style w:type="paragraph" w:styleId="CommentText">
    <w:name w:val="annotation text"/>
    <w:basedOn w:val="Normal"/>
    <w:link w:val="CommentTextChar"/>
    <w:uiPriority w:val="99"/>
    <w:unhideWhenUsed/>
    <w:rsid w:val="00FE55E5"/>
    <w:rPr>
      <w:sz w:val="20"/>
      <w:szCs w:val="20"/>
    </w:rPr>
  </w:style>
  <w:style w:type="character" w:customStyle="1" w:styleId="CommentTextChar">
    <w:name w:val="Comment Text Char"/>
    <w:basedOn w:val="DefaultParagraphFont"/>
    <w:link w:val="CommentText"/>
    <w:uiPriority w:val="99"/>
    <w:rsid w:val="00FE55E5"/>
    <w:rPr>
      <w:sz w:val="20"/>
      <w:szCs w:val="20"/>
    </w:rPr>
  </w:style>
  <w:style w:type="paragraph" w:styleId="CommentSubject">
    <w:name w:val="annotation subject"/>
    <w:basedOn w:val="CommentText"/>
    <w:next w:val="CommentText"/>
    <w:link w:val="CommentSubjectChar"/>
    <w:uiPriority w:val="99"/>
    <w:semiHidden/>
    <w:unhideWhenUsed/>
    <w:rsid w:val="00FE55E5"/>
    <w:rPr>
      <w:b/>
      <w:bCs/>
    </w:rPr>
  </w:style>
  <w:style w:type="character" w:customStyle="1" w:styleId="CommentSubjectChar">
    <w:name w:val="Comment Subject Char"/>
    <w:basedOn w:val="CommentTextChar"/>
    <w:link w:val="CommentSubject"/>
    <w:uiPriority w:val="99"/>
    <w:semiHidden/>
    <w:rsid w:val="00FE55E5"/>
    <w:rPr>
      <w:b/>
      <w:bCs/>
      <w:sz w:val="20"/>
      <w:szCs w:val="20"/>
    </w:rPr>
  </w:style>
  <w:style w:type="character" w:customStyle="1" w:styleId="Heading1Char">
    <w:name w:val="Heading 1 Char"/>
    <w:basedOn w:val="DefaultParagraphFont"/>
    <w:link w:val="Heading1"/>
    <w:uiPriority w:val="9"/>
    <w:rsid w:val="00BD0CB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D0CB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D0CB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D0CB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D0CB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D0CB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D0CB4"/>
    <w:rPr>
      <w:i/>
      <w:iCs/>
    </w:rPr>
  </w:style>
  <w:style w:type="character" w:customStyle="1" w:styleId="Heading8Char">
    <w:name w:val="Heading 8 Char"/>
    <w:basedOn w:val="DefaultParagraphFont"/>
    <w:link w:val="Heading8"/>
    <w:uiPriority w:val="9"/>
    <w:semiHidden/>
    <w:rsid w:val="00BD0CB4"/>
    <w:rPr>
      <w:b/>
      <w:bCs/>
    </w:rPr>
  </w:style>
  <w:style w:type="character" w:customStyle="1" w:styleId="Heading9Char">
    <w:name w:val="Heading 9 Char"/>
    <w:basedOn w:val="DefaultParagraphFont"/>
    <w:link w:val="Heading9"/>
    <w:uiPriority w:val="9"/>
    <w:semiHidden/>
    <w:rsid w:val="00BD0CB4"/>
    <w:rPr>
      <w:i/>
      <w:iCs/>
    </w:rPr>
  </w:style>
  <w:style w:type="paragraph" w:styleId="Caption">
    <w:name w:val="caption"/>
    <w:basedOn w:val="Normal"/>
    <w:next w:val="Normal"/>
    <w:uiPriority w:val="35"/>
    <w:semiHidden/>
    <w:unhideWhenUsed/>
    <w:qFormat/>
    <w:rsid w:val="00BD0CB4"/>
    <w:rPr>
      <w:b/>
      <w:bCs/>
      <w:sz w:val="18"/>
      <w:szCs w:val="18"/>
    </w:rPr>
  </w:style>
  <w:style w:type="paragraph" w:styleId="Title">
    <w:name w:val="Title"/>
    <w:basedOn w:val="Normal"/>
    <w:next w:val="Normal"/>
    <w:link w:val="TitleChar"/>
    <w:uiPriority w:val="10"/>
    <w:qFormat/>
    <w:rsid w:val="00BD0CB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D0CB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D0CB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D0CB4"/>
    <w:rPr>
      <w:rFonts w:asciiTheme="majorHAnsi" w:eastAsiaTheme="majorEastAsia" w:hAnsiTheme="majorHAnsi" w:cstheme="majorBidi"/>
      <w:sz w:val="24"/>
      <w:szCs w:val="24"/>
    </w:rPr>
  </w:style>
  <w:style w:type="character" w:styleId="Strong">
    <w:name w:val="Strong"/>
    <w:basedOn w:val="DefaultParagraphFont"/>
    <w:uiPriority w:val="22"/>
    <w:qFormat/>
    <w:rsid w:val="00BD0CB4"/>
    <w:rPr>
      <w:b/>
      <w:bCs/>
      <w:color w:val="auto"/>
    </w:rPr>
  </w:style>
  <w:style w:type="character" w:styleId="Emphasis">
    <w:name w:val="Emphasis"/>
    <w:basedOn w:val="DefaultParagraphFont"/>
    <w:uiPriority w:val="20"/>
    <w:qFormat/>
    <w:rsid w:val="00BD0CB4"/>
    <w:rPr>
      <w:i/>
      <w:iCs/>
      <w:color w:val="auto"/>
    </w:rPr>
  </w:style>
  <w:style w:type="paragraph" w:styleId="NoSpacing">
    <w:name w:val="No Spacing"/>
    <w:uiPriority w:val="1"/>
    <w:qFormat/>
    <w:rsid w:val="00BD0CB4"/>
    <w:pPr>
      <w:spacing w:after="0" w:line="240" w:lineRule="auto"/>
    </w:pPr>
  </w:style>
  <w:style w:type="paragraph" w:styleId="Quote">
    <w:name w:val="Quote"/>
    <w:basedOn w:val="Normal"/>
    <w:next w:val="Normal"/>
    <w:link w:val="QuoteChar"/>
    <w:uiPriority w:val="29"/>
    <w:qFormat/>
    <w:rsid w:val="00BD0CB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D0CB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D0CB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D0CB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D0CB4"/>
    <w:rPr>
      <w:i/>
      <w:iCs/>
      <w:color w:val="auto"/>
    </w:rPr>
  </w:style>
  <w:style w:type="character" w:styleId="IntenseEmphasis">
    <w:name w:val="Intense Emphasis"/>
    <w:basedOn w:val="DefaultParagraphFont"/>
    <w:uiPriority w:val="21"/>
    <w:qFormat/>
    <w:rsid w:val="00BD0CB4"/>
    <w:rPr>
      <w:b/>
      <w:bCs/>
      <w:i/>
      <w:iCs/>
      <w:color w:val="auto"/>
    </w:rPr>
  </w:style>
  <w:style w:type="character" w:styleId="SubtleReference">
    <w:name w:val="Subtle Reference"/>
    <w:basedOn w:val="DefaultParagraphFont"/>
    <w:uiPriority w:val="31"/>
    <w:qFormat/>
    <w:rsid w:val="00BD0CB4"/>
    <w:rPr>
      <w:smallCaps/>
      <w:color w:val="auto"/>
      <w:u w:val="single" w:color="7F7F7F" w:themeColor="text1" w:themeTint="80"/>
    </w:rPr>
  </w:style>
  <w:style w:type="character" w:styleId="IntenseReference">
    <w:name w:val="Intense Reference"/>
    <w:basedOn w:val="DefaultParagraphFont"/>
    <w:uiPriority w:val="32"/>
    <w:qFormat/>
    <w:rsid w:val="00BD0CB4"/>
    <w:rPr>
      <w:b/>
      <w:bCs/>
      <w:smallCaps/>
      <w:color w:val="auto"/>
      <w:u w:val="single"/>
    </w:rPr>
  </w:style>
  <w:style w:type="character" w:styleId="BookTitle">
    <w:name w:val="Book Title"/>
    <w:basedOn w:val="DefaultParagraphFont"/>
    <w:uiPriority w:val="33"/>
    <w:qFormat/>
    <w:rsid w:val="00BD0CB4"/>
    <w:rPr>
      <w:b/>
      <w:bCs/>
      <w:smallCaps/>
      <w:color w:val="auto"/>
    </w:rPr>
  </w:style>
  <w:style w:type="paragraph" w:styleId="TOCHeading">
    <w:name w:val="TOC Heading"/>
    <w:basedOn w:val="Heading1"/>
    <w:next w:val="Normal"/>
    <w:uiPriority w:val="39"/>
    <w:semiHidden/>
    <w:unhideWhenUsed/>
    <w:qFormat/>
    <w:rsid w:val="00BD0CB4"/>
    <w:pPr>
      <w:outlineLvl w:val="9"/>
    </w:pPr>
  </w:style>
  <w:style w:type="paragraph" w:styleId="ListParagraph">
    <w:name w:val="List Paragraph"/>
    <w:basedOn w:val="Normal"/>
    <w:uiPriority w:val="34"/>
    <w:qFormat/>
    <w:rsid w:val="00F269D0"/>
    <w:pPr>
      <w:ind w:left="720"/>
      <w:contextualSpacing/>
    </w:pPr>
  </w:style>
  <w:style w:type="paragraph" w:styleId="Revision">
    <w:name w:val="Revision"/>
    <w:hidden/>
    <w:uiPriority w:val="99"/>
    <w:semiHidden/>
    <w:rsid w:val="00CD3C8C"/>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pmadata.org/media/1243/download?attach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adata.or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pma.ipums.org/pma/"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pmadata.org/media/1244/download?attach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86481-C00A-4B6D-90CC-2F6D04FA2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Rhoda</dc:creator>
  <cp:keywords/>
  <dc:description/>
  <cp:lastModifiedBy>Dale Rhoda</cp:lastModifiedBy>
  <cp:revision>22</cp:revision>
  <dcterms:created xsi:type="dcterms:W3CDTF">2022-10-06T20:46:00Z</dcterms:created>
  <dcterms:modified xsi:type="dcterms:W3CDTF">2022-10-17T16:45:00Z</dcterms:modified>
</cp:coreProperties>
</file>